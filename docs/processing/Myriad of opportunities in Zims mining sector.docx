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1D0" w:rsidRPr="00FC61D0" w:rsidRDefault="00FC61D0" w:rsidP="00FC61D0">
      <w:pPr>
        <w:shd w:val="clear" w:color="auto" w:fill="FFFFFF"/>
        <w:spacing w:after="0" w:line="360" w:lineRule="auto"/>
        <w:jc w:val="center"/>
        <w:outlineLvl w:val="0"/>
        <w:rPr>
          <w:rFonts w:ascii="Garamond" w:eastAsia="Times New Roman" w:hAnsi="Garamond" w:cs="Tahoma"/>
          <w:b/>
          <w:bCs/>
          <w:color w:val="000000"/>
          <w:spacing w:val="-8"/>
          <w:kern w:val="36"/>
          <w:sz w:val="44"/>
          <w:szCs w:val="44"/>
          <w:lang w:eastAsia="en-ZA"/>
        </w:rPr>
      </w:pPr>
      <w:bookmarkStart w:id="0" w:name="_GoBack"/>
      <w:r w:rsidRPr="00FC61D0">
        <w:rPr>
          <w:rFonts w:ascii="Garamond" w:eastAsia="Times New Roman" w:hAnsi="Garamond" w:cs="Tahoma"/>
          <w:b/>
          <w:bCs/>
          <w:color w:val="000000"/>
          <w:spacing w:val="-8"/>
          <w:kern w:val="36"/>
          <w:sz w:val="44"/>
          <w:szCs w:val="44"/>
          <w:lang w:eastAsia="en-ZA"/>
        </w:rPr>
        <w:t xml:space="preserve">Myriad of opportunities in </w:t>
      </w:r>
      <w:proofErr w:type="spellStart"/>
      <w:r w:rsidRPr="00FC61D0">
        <w:rPr>
          <w:rFonts w:ascii="Garamond" w:eastAsia="Times New Roman" w:hAnsi="Garamond" w:cs="Tahoma"/>
          <w:b/>
          <w:bCs/>
          <w:color w:val="000000"/>
          <w:spacing w:val="-8"/>
          <w:kern w:val="36"/>
          <w:sz w:val="44"/>
          <w:szCs w:val="44"/>
          <w:lang w:eastAsia="en-ZA"/>
        </w:rPr>
        <w:t>Zim’s</w:t>
      </w:r>
      <w:proofErr w:type="spellEnd"/>
      <w:r w:rsidRPr="00FC61D0">
        <w:rPr>
          <w:rFonts w:ascii="Garamond" w:eastAsia="Times New Roman" w:hAnsi="Garamond" w:cs="Tahoma"/>
          <w:b/>
          <w:bCs/>
          <w:color w:val="000000"/>
          <w:spacing w:val="-8"/>
          <w:kern w:val="36"/>
          <w:sz w:val="44"/>
          <w:szCs w:val="44"/>
          <w:lang w:eastAsia="en-ZA"/>
        </w:rPr>
        <w:t xml:space="preserve"> mining sector</w:t>
      </w:r>
    </w:p>
    <w:bookmarkEnd w:id="0"/>
    <w:p w:rsidR="00FC61D0" w:rsidRPr="00FC61D0" w:rsidRDefault="00FC61D0" w:rsidP="00FC61D0">
      <w:pPr>
        <w:shd w:val="clear" w:color="auto" w:fill="FFFFFF"/>
        <w:spacing w:after="0" w:line="360" w:lineRule="auto"/>
        <w:outlineLvl w:val="0"/>
        <w:rPr>
          <w:rFonts w:ascii="Garamond" w:eastAsia="Times New Roman" w:hAnsi="Garamond" w:cs="Tahoma"/>
          <w:bCs/>
          <w:color w:val="000000"/>
          <w:spacing w:val="-8"/>
          <w:kern w:val="36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bCs/>
          <w:color w:val="000000"/>
          <w:spacing w:val="-8"/>
          <w:kern w:val="36"/>
          <w:sz w:val="24"/>
          <w:szCs w:val="24"/>
          <w:lang w:eastAsia="en-ZA"/>
        </w:rPr>
        <w:t>http://www.miningweekly.com/article/myriad-of-opportunities-in-zimbabwes-mining-sector-2017-09-08/rep_id:3650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z w:val="24"/>
          <w:szCs w:val="24"/>
          <w:lang w:eastAsia="en-ZA"/>
        </w:rPr>
      </w:pPr>
    </w:p>
    <w:p w:rsidR="00FC61D0" w:rsidRPr="00FC61D0" w:rsidRDefault="00FC61D0" w:rsidP="00FC61D0">
      <w:pPr>
        <w:shd w:val="clear" w:color="auto" w:fill="FFFFFF"/>
        <w:spacing w:after="0" w:line="360" w:lineRule="auto"/>
        <w:jc w:val="center"/>
        <w:rPr>
          <w:rFonts w:ascii="Garamond" w:eastAsia="Times New Roman" w:hAnsi="Garamond" w:cs="Tahoma"/>
          <w:color w:val="111111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noProof/>
          <w:color w:val="111111"/>
          <w:sz w:val="24"/>
          <w:szCs w:val="24"/>
          <w:lang w:eastAsia="en-ZA"/>
        </w:rPr>
        <w:drawing>
          <wp:inline distT="0" distB="0" distL="0" distR="0">
            <wp:extent cx="4860506" cy="2736215"/>
            <wp:effectExtent l="0" t="0" r="0" b="6985"/>
            <wp:docPr id="3" name="Picture 3" descr="http://us-cdn.creamermedia.co.za/assets/articles/images/resized/0000673296_resized_mininginzimbabwediamondbloomberg315762804170820171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s-cdn.creamermedia.co.za/assets/articles/images/resized/0000673296_resized_mininginzimbabwediamondbloomberg31576280417082017102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51" cy="274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1D0" w:rsidRPr="00FC61D0" w:rsidRDefault="00FC61D0" w:rsidP="00FC61D0">
      <w:pPr>
        <w:shd w:val="clear" w:color="auto" w:fill="3A3A3A"/>
        <w:spacing w:after="0" w:line="360" w:lineRule="auto"/>
        <w:rPr>
          <w:rFonts w:ascii="Garamond" w:eastAsia="Times New Roman" w:hAnsi="Garamond" w:cs="Tahoma"/>
          <w:color w:val="FFFFFF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b/>
          <w:bCs/>
          <w:color w:val="999999"/>
          <w:sz w:val="24"/>
          <w:szCs w:val="24"/>
          <w:lang w:eastAsia="en-ZA"/>
        </w:rPr>
        <w:t>Photo by</w:t>
      </w:r>
      <w:r w:rsidRPr="00FC61D0">
        <w:rPr>
          <w:rFonts w:ascii="Garamond" w:eastAsia="Times New Roman" w:hAnsi="Garamond" w:cs="Tahoma"/>
          <w:color w:val="999999"/>
          <w:sz w:val="24"/>
          <w:szCs w:val="24"/>
          <w:lang w:eastAsia="en-ZA"/>
        </w:rPr>
        <w:t> Bloomberg</w:t>
      </w:r>
      <w:r w:rsidRPr="00FC61D0">
        <w:rPr>
          <w:rFonts w:ascii="Garamond" w:eastAsia="Times New Roman" w:hAnsi="Garamond" w:cs="Tahoma"/>
          <w:color w:val="FFFFFF"/>
          <w:sz w:val="24"/>
          <w:szCs w:val="24"/>
          <w:lang w:eastAsia="en-ZA"/>
        </w:rPr>
        <w:br/>
        <w:t>DIAMONDIFEROUS Zimbabwe has deposits of high-quality diamonds, which are in high demand on the global market</w:t>
      </w:r>
    </w:p>
    <w:p w:rsidR="00FC61D0" w:rsidRPr="00FC61D0" w:rsidRDefault="00FC61D0" w:rsidP="00FC61D0">
      <w:pPr>
        <w:shd w:val="clear" w:color="auto" w:fill="FFFFFF"/>
        <w:spacing w:after="0" w:line="360" w:lineRule="auto"/>
        <w:jc w:val="center"/>
        <w:rPr>
          <w:rFonts w:ascii="Garamond" w:eastAsia="Times New Roman" w:hAnsi="Garamond" w:cs="Tahoma"/>
          <w:color w:val="111111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color w:val="111111"/>
          <w:sz w:val="24"/>
          <w:szCs w:val="24"/>
          <w:lang w:eastAsia="en-ZA"/>
        </w:rPr>
        <w:t> 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aps/>
          <w:color w:val="111111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caps/>
          <w:color w:val="D90C0F"/>
          <w:sz w:val="24"/>
          <w:szCs w:val="24"/>
          <w:lang w:eastAsia="en-ZA"/>
        </w:rPr>
        <w:t>8TH SEPTEMBER 2017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hyperlink r:id="rId5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Zimbabwe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is poised for growth and, with the country committed to ensuring a </w:t>
      </w:r>
      <w:hyperlink r:id="rId6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sustainable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growth path, there is a host of investment opportunities in the </w:t>
      </w:r>
      <w:hyperlink r:id="rId7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mining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industry to be capitalised on.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This is according to the investment promotion body </w:t>
      </w:r>
      <w:hyperlink r:id="rId8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Zimbabwe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Investment Authority’s Invest in 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begin"/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instrText xml:space="preserve"> HYPERLINK "http://www.miningweekly.com/topic/zimbabwe" </w:instrText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separate"/>
      </w:r>
      <w:r w:rsidRPr="00FC61D0">
        <w:rPr>
          <w:rFonts w:ascii="Garamond" w:eastAsia="Times New Roman" w:hAnsi="Garamond" w:cs="Tahoma"/>
          <w:color w:val="000000"/>
          <w:spacing w:val="-3"/>
          <w:sz w:val="24"/>
          <w:szCs w:val="24"/>
          <w:lang w:eastAsia="en-ZA"/>
        </w:rPr>
        <w:t>Zimbabwe</w:t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end"/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Handbook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 2017, published in March.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The handbook, compiled by the Ministry of Macro-Economic Planning and Investment Promotion, and the 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begin"/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instrText xml:space="preserve"> HYPERLINK "http://www.miningweekly.com/topic/zimbabwe" </w:instrText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separate"/>
      </w:r>
      <w:r w:rsidRPr="00FC61D0">
        <w:rPr>
          <w:rFonts w:ascii="Garamond" w:eastAsia="Times New Roman" w:hAnsi="Garamond" w:cs="Tahoma"/>
          <w:color w:val="000000"/>
          <w:spacing w:val="-3"/>
          <w:sz w:val="24"/>
          <w:szCs w:val="24"/>
          <w:lang w:eastAsia="en-ZA"/>
        </w:rPr>
        <w:t>Zimbabwe</w:t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end"/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Economic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 Policy Analysis and Research Unit, aims to provide critical information to prospective investors in </w:t>
      </w:r>
      <w:hyperlink r:id="rId9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Zimbabwe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 as a way of enhancing the country’s </w:t>
      </w:r>
      <w:hyperlink r:id="rId10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business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</w:t>
      </w:r>
      <w:hyperlink r:id="rId11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environment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.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ins w:id="1" w:author="Unknown"/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hyperlink r:id="rId12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Zimbabwe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boasts the largest concentration of mineral deposits in the world, along the </w:t>
      </w:r>
      <w:hyperlink r:id="rId13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Great Dyke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corridor, a linear geological feature that extends more than 550 km north-east to south-west across the centre of the country. The </w:t>
      </w:r>
      <w:hyperlink r:id="rId14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Great Dyke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hosts the world’s second-largest reserve of </w:t>
      </w:r>
      <w:hyperlink r:id="rId15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platinum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-group metals and also harbours other rich mineral occurrences, the handbook indicates.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There are more than 40 different minerals present in </w:t>
      </w:r>
      <w:hyperlink r:id="rId16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Zimbabwe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 with the country hosting </w:t>
      </w:r>
      <w:hyperlink r:id="rId17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diamonds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 </w:t>
      </w:r>
      <w:hyperlink r:id="rId18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platinum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 </w:t>
      </w:r>
      <w:hyperlink r:id="rId19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gold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 nickel, </w:t>
      </w:r>
      <w:hyperlink r:id="rId20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copper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 </w:t>
      </w:r>
      <w:hyperlink r:id="rId21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iron-ore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 zinc, chromium ores, asbestos, vanadium, lithium, tin and </w:t>
      </w:r>
      <w:hyperlink r:id="rId22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coal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to name a few. With regard to </w:t>
      </w:r>
      <w:hyperlink r:id="rId23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gold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 the country has over 4 000 recorded deposits, 90% of which are associated with greenstone belts that are some of the richest in the world, the handbook highlights.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Moreover, </w:t>
      </w:r>
      <w:hyperlink r:id="rId24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Zimbabwe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also has deposits of high-quality </w:t>
      </w:r>
      <w:hyperlink r:id="rId25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diamonds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 which are in high demand on the global market and is home to the second-largest diamond reserve in the world.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hyperlink r:id="rId26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Zimbabwe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can further lay claim to eight of the nine rare-earth minerals as well as having the capacity to process </w:t>
      </w:r>
      <w:hyperlink r:id="rId27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gold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 </w:t>
      </w:r>
      <w:hyperlink r:id="rId28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diamonds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and chrome. The country also has the largest known chrome ore </w:t>
      </w:r>
      <w:hyperlink r:id="rId29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resources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in the world.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hyperlink r:id="rId30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Zimbabwe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also exports about 166 000 m3 of raw granite yearly, with mineral exports accounting for over 50% of its foreign </w:t>
      </w:r>
      <w:hyperlink r:id="rId31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export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earnings and the minerals sector contributing about 16% of the country’s </w:t>
      </w:r>
      <w:hyperlink r:id="rId32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gross domestic product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.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The handbook details that unfettered exports from </w:t>
      </w:r>
      <w:hyperlink r:id="rId33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Zimbabwe</w:t>
        </w:r>
      </w:hyperlink>
      <w:r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 </w:t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are authorised for all goods, save for those that are of national interest – including the </w:t>
      </w:r>
      <w:hyperlink r:id="rId34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export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of wildlife, hides and minerals.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hyperlink r:id="rId35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Zimbabwe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’s rich mineral </w:t>
      </w:r>
      <w:hyperlink r:id="rId36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resources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base presents lucrative opportunities for </w:t>
      </w:r>
      <w:hyperlink r:id="rId37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exploration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 </w:t>
      </w:r>
      <w:hyperlink r:id="rId38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mining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and beneficiation, posits the handbook.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The country presents vast opportunities for kimberlitic diamond discoveries, with over 150 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kimberlites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 having being discovered to date.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hyperlink r:id="rId39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Zimbabwe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is estimated to have more than 20-trillion cubic feet of quality </w:t>
      </w:r>
      <w:hyperlink r:id="rId40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coal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-bed methane (CBM) available for </w:t>
      </w:r>
      <w:hyperlink r:id="rId41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exploration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 and production. There are over 26-billion tonnes of coals reserves. The 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Hwange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 area has large reserves of both coking and thermal </w:t>
      </w:r>
      <w:hyperlink r:id="rId42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coal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. Despite the widespread occurrence of </w:t>
      </w:r>
      <w:hyperlink r:id="rId43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coal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 in the country, development and production has so far been confined to 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Hwange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 with potential for more </w:t>
      </w:r>
      <w:hyperlink r:id="rId44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exploration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and production beyond the area, notes the handbook.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b/>
          <w:bCs/>
          <w:color w:val="111111"/>
          <w:spacing w:val="-3"/>
          <w:sz w:val="24"/>
          <w:szCs w:val="24"/>
          <w:lang w:eastAsia="en-ZA"/>
        </w:rPr>
        <w:t>Opportunities by Mineral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In terms of minerals </w:t>
      </w:r>
      <w:hyperlink r:id="rId45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exploration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and extraction, investment opportunities exist in </w:t>
      </w:r>
      <w:hyperlink r:id="rId46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gold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 </w:t>
      </w:r>
      <w:hyperlink r:id="rId47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coal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 CBM, chrome, black granite and </w:t>
      </w:r>
      <w:hyperlink r:id="rId48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diamonds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. These opportunities include new 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begin"/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instrText xml:space="preserve"> HYPERLINK "http://www.miningweekly.com/topic/project" </w:instrText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separate"/>
      </w:r>
      <w:r w:rsidRPr="00FC61D0">
        <w:rPr>
          <w:rFonts w:ascii="Garamond" w:eastAsia="Times New Roman" w:hAnsi="Garamond" w:cs="Tahoma"/>
          <w:color w:val="000000"/>
          <w:spacing w:val="-3"/>
          <w:sz w:val="24"/>
          <w:szCs w:val="24"/>
          <w:lang w:eastAsia="en-ZA"/>
        </w:rPr>
        <w:t>project</w:t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end"/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development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, the resuscitation of closed mines, such as the 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Sabi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</w:t>
      </w:r>
      <w:hyperlink r:id="rId49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gold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 mine, in 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Zvishavane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 which restarted </w:t>
      </w:r>
      <w:hyperlink r:id="rId50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operations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 at the start of this year; and the 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Kamativi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 tin mine, in Matabeleland North, and recapitalisation of lithium and nickel mines.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Value-addition investment opportunities exist in the </w:t>
      </w:r>
      <w:hyperlink r:id="rId51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lithium chemicals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and lithium batteries industries, the 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begin"/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instrText xml:space="preserve"> HYPERLINK "http://www.miningweekly.com/topic/cement" </w:instrText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separate"/>
      </w:r>
      <w:r w:rsidRPr="00FC61D0">
        <w:rPr>
          <w:rFonts w:ascii="Garamond" w:eastAsia="Times New Roman" w:hAnsi="Garamond" w:cs="Tahoma"/>
          <w:color w:val="000000"/>
          <w:spacing w:val="-3"/>
          <w:sz w:val="24"/>
          <w:szCs w:val="24"/>
          <w:lang w:eastAsia="en-ZA"/>
        </w:rPr>
        <w:t>cement</w:t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end"/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industry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 in terms of limestone, </w:t>
      </w:r>
      <w:hyperlink r:id="rId52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gold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jewellery </w:t>
      </w:r>
      <w:hyperlink r:id="rId53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manufacturing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 the </w:t>
      </w:r>
      <w:hyperlink r:id="rId54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construction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and dimensional stone polishing industries in terms of black granite, and the </w:t>
      </w:r>
      <w:hyperlink r:id="rId55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cutting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and polishing, and </w:t>
      </w:r>
      <w:hyperlink r:id="rId56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jewellery manufacturing industries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in relation to </w:t>
      </w:r>
      <w:hyperlink r:id="rId57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diamonds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 </w:t>
      </w:r>
      <w:hyperlink r:id="rId58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gemstones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and semiprecious stones.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Potential also exists in </w:t>
      </w:r>
      <w:hyperlink r:id="rId59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steel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</w:t>
      </w:r>
      <w:hyperlink r:id="rId60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manufacturing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using </w:t>
      </w:r>
      <w:hyperlink r:id="rId61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iron-ore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 nickel and chrome; the conversion of </w:t>
      </w:r>
      <w:hyperlink r:id="rId62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coal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to liquid fuel and the use of </w:t>
      </w:r>
      <w:hyperlink r:id="rId63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coal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in </w:t>
      </w:r>
      <w:hyperlink r:id="rId64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electricity generation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or domestic consumption and </w:t>
      </w:r>
      <w:hyperlink r:id="rId65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export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. The handbook also notes 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begin"/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instrText xml:space="preserve"> HYPERLINK "http://www.miningweekly.com/topic/cement" </w:instrText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separate"/>
      </w:r>
      <w:r w:rsidRPr="00FC61D0">
        <w:rPr>
          <w:rFonts w:ascii="Garamond" w:eastAsia="Times New Roman" w:hAnsi="Garamond" w:cs="Tahoma"/>
          <w:color w:val="000000"/>
          <w:spacing w:val="-3"/>
          <w:sz w:val="24"/>
          <w:szCs w:val="24"/>
          <w:lang w:eastAsia="en-ZA"/>
        </w:rPr>
        <w:t>cement</w:t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end"/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and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 brick </w:t>
      </w:r>
      <w:hyperlink r:id="rId66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manufacturing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using ash from combusted </w:t>
      </w:r>
      <w:hyperlink r:id="rId67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coal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. Further, phosphate and CBM opportunities with regard to </w:t>
      </w:r>
      <w:hyperlink r:id="rId68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fertiliser manufacturing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are highlighted, as are 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begin"/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instrText xml:space="preserve"> HYPERLINK "http://www.miningweekly.com/topic/platinum" </w:instrText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separate"/>
      </w:r>
      <w:r w:rsidRPr="00FC61D0">
        <w:rPr>
          <w:rFonts w:ascii="Garamond" w:eastAsia="Times New Roman" w:hAnsi="Garamond" w:cs="Tahoma"/>
          <w:color w:val="000000"/>
          <w:spacing w:val="-3"/>
          <w:sz w:val="24"/>
          <w:szCs w:val="24"/>
          <w:lang w:eastAsia="en-ZA"/>
        </w:rPr>
        <w:t>platinum</w:t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end"/>
      </w:r>
      <w:hyperlink r:id="rId69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refining</w:t>
        </w:r>
        <w:proofErr w:type="spellEnd"/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and </w:t>
      </w:r>
      <w:hyperlink r:id="rId70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chrome ore processing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.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b/>
          <w:bCs/>
          <w:color w:val="111111"/>
          <w:spacing w:val="-3"/>
          <w:sz w:val="24"/>
          <w:szCs w:val="24"/>
          <w:lang w:eastAsia="en-ZA"/>
        </w:rPr>
        <w:t>Opportunities by Province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In </w:t>
      </w:r>
      <w:hyperlink r:id="rId71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Harare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 opportunities exist for investors in quarry stone </w:t>
      </w:r>
      <w:hyperlink r:id="rId72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mining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with regard to </w:t>
      </w:r>
      <w:hyperlink r:id="rId73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road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</w:t>
      </w:r>
      <w:hyperlink r:id="rId74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building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and </w:t>
      </w:r>
      <w:hyperlink r:id="rId75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maintenance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 </w:t>
      </w:r>
      <w:hyperlink r:id="rId76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mining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and </w:t>
      </w:r>
      <w:hyperlink r:id="rId77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asphalt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</w:t>
      </w:r>
      <w:hyperlink r:id="rId78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manufacturing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for </w:t>
      </w:r>
      <w:hyperlink r:id="rId79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roads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 as well as in </w:t>
      </w:r>
      <w:hyperlink r:id="rId80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mining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-related </w:t>
      </w:r>
      <w:hyperlink r:id="rId81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manufacturing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.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In 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Manicaland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 opportunities exist in </w:t>
      </w:r>
      <w:hyperlink r:id="rId82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gold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and </w:t>
      </w:r>
      <w:hyperlink r:id="rId83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diamond mining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 as well as in diamond </w:t>
      </w:r>
      <w:hyperlink r:id="rId84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cutting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and polishing.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Meanwhile, in 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Masvingo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 </w:t>
      </w:r>
      <w:hyperlink r:id="rId85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mining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of lithium, which is being undertaken by </w:t>
      </w:r>
      <w:hyperlink r:id="rId86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lithium producer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begin"/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instrText xml:space="preserve"> HYPERLINK "http://www.miningweekly.com/topic/bikita-minerals" </w:instrText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separate"/>
      </w:r>
      <w:r w:rsidRPr="00FC61D0">
        <w:rPr>
          <w:rFonts w:ascii="Garamond" w:eastAsia="Times New Roman" w:hAnsi="Garamond" w:cs="Tahoma"/>
          <w:color w:val="000000"/>
          <w:spacing w:val="-3"/>
          <w:sz w:val="24"/>
          <w:szCs w:val="24"/>
          <w:lang w:eastAsia="en-ZA"/>
        </w:rPr>
        <w:t>Bikita</w:t>
      </w:r>
      <w:proofErr w:type="spellEnd"/>
      <w:r w:rsidRPr="00FC61D0">
        <w:rPr>
          <w:rFonts w:ascii="Garamond" w:eastAsia="Times New Roman" w:hAnsi="Garamond" w:cs="Tahoma"/>
          <w:color w:val="000000"/>
          <w:spacing w:val="-3"/>
          <w:sz w:val="24"/>
          <w:szCs w:val="24"/>
          <w:lang w:eastAsia="en-ZA"/>
        </w:rPr>
        <w:t xml:space="preserve"> Minerals</w:t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end"/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 is highlighted, as well as tantalite, </w:t>
      </w:r>
      <w:hyperlink r:id="rId87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coal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 </w:t>
      </w:r>
      <w:hyperlink r:id="rId88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iron-ore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 </w:t>
      </w:r>
      <w:hyperlink r:id="rId89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gold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 limestone and chrome. Opportunities in beneficiation and value addition are also noted.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Midlands presents investors with opportunities in prospecting for </w:t>
      </w:r>
      <w:hyperlink r:id="rId90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gold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 </w:t>
      </w:r>
      <w:hyperlink r:id="rId91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coal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 </w:t>
      </w:r>
      <w:hyperlink r:id="rId92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diamonds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 granite and </w:t>
      </w:r>
      <w:hyperlink r:id="rId93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platinum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. There is also potential to rehabilitate steelworks entity </w:t>
      </w:r>
      <w:hyperlink r:id="rId94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Zimbabwe Iron &amp; Steel Company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and </w:t>
      </w:r>
      <w:hyperlink r:id="rId95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 xml:space="preserve">ferrochrome </w:t>
        </w:r>
        <w:proofErr w:type="spellStart"/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producer</w:t>
        </w:r>
      </w:hyperlink>
      <w:hyperlink r:id="rId96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Zimbabwe</w:t>
        </w:r>
        <w:proofErr w:type="spellEnd"/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 xml:space="preserve"> Alloys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 furnaces, as well as reopen the 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Shabanie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 asbestos mine.</w:t>
      </w:r>
    </w:p>
    <w:p w:rsid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In 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Mashonaland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 East, </w:t>
      </w:r>
      <w:hyperlink r:id="rId97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gold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, black granite and limestone prospecting opportunities exist, as </w:t>
      </w:r>
      <w:proofErr w:type="gram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does</w:t>
      </w:r>
      <w:proofErr w:type="gram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 potential to establish processing plants.</w:t>
      </w:r>
    </w:p>
    <w:p w:rsid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Further, 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Mashonaland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 Central is highlighted for its </w:t>
      </w:r>
      <w:hyperlink r:id="rId98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gold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ore customer milling centres and chrome smelter prospects.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hyperlink r:id="rId99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Exploration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 opportunities are noted in 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Mashonaland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 West, as are </w:t>
      </w:r>
      <w:hyperlink r:id="rId100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gold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 chrome, </w:t>
      </w:r>
      <w:hyperlink r:id="rId101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platinum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 </w:t>
      </w:r>
      <w:hyperlink r:id="rId102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copper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 manganese and </w:t>
      </w:r>
      <w:hyperlink r:id="rId103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coal</w:t>
        </w:r>
      </w:hyperlink>
      <w:hyperlink r:id="rId104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mining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. Other prospects are presented by the beneficiation of </w:t>
      </w:r>
      <w:hyperlink r:id="rId105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gold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 </w:t>
      </w:r>
      <w:hyperlink r:id="rId106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platinum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 chrome, </w:t>
      </w:r>
      <w:hyperlink r:id="rId107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copper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, nickel, manganese and </w:t>
      </w:r>
      <w:hyperlink r:id="rId108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coal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.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Matabeleland North, where the 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Kamativi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 tin mine is opening, offers the prospecting and </w:t>
      </w:r>
      <w:hyperlink r:id="rId109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mining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of various minerals, quarrying, </w:t>
      </w:r>
      <w:hyperlink r:id="rId110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gold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 deposits in the 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Bubi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 and 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Umguza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 districts, coke processing in 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Hwange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 and </w:t>
      </w:r>
      <w:hyperlink r:id="rId111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methane gas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 in 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Lupane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. Lastly, opportunities exist to operate haulage </w:t>
      </w:r>
      <w:hyperlink r:id="rId112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trucks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to ferry </w:t>
      </w:r>
      <w:hyperlink r:id="rId113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coal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 xml:space="preserve"> from 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Hwange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.</w:t>
      </w:r>
    </w:p>
    <w:p w:rsidR="00FC61D0" w:rsidRPr="00FC61D0" w:rsidRDefault="00FC61D0" w:rsidP="00FC61D0">
      <w:pPr>
        <w:shd w:val="clear" w:color="auto" w:fill="FFFFFF"/>
        <w:spacing w:after="0" w:line="360" w:lineRule="auto"/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</w:pP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Matabeleland South also has various mineral occurrences, some of which have not been explored. It also offers opportunities in </w:t>
      </w:r>
      <w:hyperlink r:id="rId114" w:history="1">
        <w:r w:rsidRPr="00FC61D0">
          <w:rPr>
            <w:rFonts w:ascii="Garamond" w:eastAsia="Times New Roman" w:hAnsi="Garamond" w:cs="Tahoma"/>
            <w:color w:val="000000"/>
            <w:spacing w:val="-3"/>
            <w:sz w:val="24"/>
            <w:szCs w:val="24"/>
            <w:lang w:eastAsia="en-ZA"/>
          </w:rPr>
          <w:t>gold</w:t>
        </w:r>
      </w:hyperlink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 with regard to resuscitating existing mines, prospecting and the establishment of new mines. Five of the sevens districts in Matabeleland South host </w:t>
      </w:r>
      <w:proofErr w:type="spellStart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begin"/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instrText xml:space="preserve"> HYPERLINK "http://www.miningweekly.com/topic/gold" </w:instrText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separate"/>
      </w:r>
      <w:r w:rsidRPr="00FC61D0">
        <w:rPr>
          <w:rFonts w:ascii="Garamond" w:eastAsia="Times New Roman" w:hAnsi="Garamond" w:cs="Tahoma"/>
          <w:color w:val="000000"/>
          <w:spacing w:val="-3"/>
          <w:sz w:val="24"/>
          <w:szCs w:val="24"/>
          <w:lang w:eastAsia="en-ZA"/>
        </w:rPr>
        <w:t>gold</w:t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fldChar w:fldCharType="end"/>
      </w:r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deposits</w:t>
      </w:r>
      <w:proofErr w:type="spellEnd"/>
      <w:r w:rsidRPr="00FC61D0">
        <w:rPr>
          <w:rFonts w:ascii="Garamond" w:eastAsia="Times New Roman" w:hAnsi="Garamond" w:cs="Tahoma"/>
          <w:color w:val="111111"/>
          <w:spacing w:val="-3"/>
          <w:sz w:val="24"/>
          <w:szCs w:val="24"/>
          <w:lang w:eastAsia="en-ZA"/>
        </w:rPr>
        <w:t>. There are also opportunities involving artisanal miners; if properly equipped and capacitated to remit communal share ownership trusts, indicates the handbook, noting lastly, the potential to create value-addition and beneficiation centres in the province.</w:t>
      </w:r>
    </w:p>
    <w:p w:rsidR="00546C49" w:rsidRPr="00FC61D0" w:rsidRDefault="00FC61D0" w:rsidP="00FC61D0">
      <w:pPr>
        <w:spacing w:after="0" w:line="360" w:lineRule="auto"/>
        <w:rPr>
          <w:rFonts w:ascii="Garamond" w:hAnsi="Garamond"/>
          <w:sz w:val="24"/>
          <w:szCs w:val="24"/>
        </w:rPr>
      </w:pPr>
    </w:p>
    <w:sectPr w:rsidR="00546C49" w:rsidRPr="00FC61D0" w:rsidSect="00FC61D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D0"/>
    <w:rsid w:val="002F6227"/>
    <w:rsid w:val="005B0CDE"/>
    <w:rsid w:val="00FC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A5BDC3-3B0A-4EA3-A5A1-08CD1DE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61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1D0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FC61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61D0"/>
    <w:rPr>
      <w:b/>
      <w:bCs/>
    </w:rPr>
  </w:style>
  <w:style w:type="paragraph" w:customStyle="1" w:styleId="sml">
    <w:name w:val="sml"/>
    <w:basedOn w:val="Normal"/>
    <w:rsid w:val="00FC6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intro">
    <w:name w:val="intro"/>
    <w:basedOn w:val="Normal"/>
    <w:rsid w:val="00FC6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FC6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0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065">
          <w:marLeft w:val="1544"/>
          <w:marRight w:val="15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251">
          <w:marLeft w:val="1544"/>
          <w:marRight w:val="15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973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81255">
          <w:marLeft w:val="1544"/>
          <w:marRight w:val="15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6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65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933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miningweekly.com/topic/zimbabwe" TargetMode="External"/><Relationship Id="rId21" Type="http://schemas.openxmlformats.org/officeDocument/2006/relationships/hyperlink" Target="http://www.miningweekly.com/topic/iron-ore-person" TargetMode="External"/><Relationship Id="rId42" Type="http://schemas.openxmlformats.org/officeDocument/2006/relationships/hyperlink" Target="http://www.miningweekly.com/topic/coal" TargetMode="External"/><Relationship Id="rId47" Type="http://schemas.openxmlformats.org/officeDocument/2006/relationships/hyperlink" Target="http://www.miningweekly.com/topic/coal" TargetMode="External"/><Relationship Id="rId63" Type="http://schemas.openxmlformats.org/officeDocument/2006/relationships/hyperlink" Target="http://www.miningweekly.com/topic/coal" TargetMode="External"/><Relationship Id="rId68" Type="http://schemas.openxmlformats.org/officeDocument/2006/relationships/hyperlink" Target="http://www.miningweekly.com/topic/fertiliser-manufacturing" TargetMode="External"/><Relationship Id="rId84" Type="http://schemas.openxmlformats.org/officeDocument/2006/relationships/hyperlink" Target="http://www.miningweekly.com/topic/cutting" TargetMode="External"/><Relationship Id="rId89" Type="http://schemas.openxmlformats.org/officeDocument/2006/relationships/hyperlink" Target="http://www.miningweekly.com/topic/gold" TargetMode="External"/><Relationship Id="rId112" Type="http://schemas.openxmlformats.org/officeDocument/2006/relationships/hyperlink" Target="http://www.miningweekly.com/topic/trucks" TargetMode="External"/><Relationship Id="rId16" Type="http://schemas.openxmlformats.org/officeDocument/2006/relationships/hyperlink" Target="http://www.miningweekly.com/topic/zimbabwe" TargetMode="External"/><Relationship Id="rId107" Type="http://schemas.openxmlformats.org/officeDocument/2006/relationships/hyperlink" Target="http://www.miningweekly.com/topic/copper" TargetMode="External"/><Relationship Id="rId11" Type="http://schemas.openxmlformats.org/officeDocument/2006/relationships/hyperlink" Target="http://www.miningweekly.com/topic/environment" TargetMode="External"/><Relationship Id="rId24" Type="http://schemas.openxmlformats.org/officeDocument/2006/relationships/hyperlink" Target="http://www.miningweekly.com/topic/zimbabwe" TargetMode="External"/><Relationship Id="rId32" Type="http://schemas.openxmlformats.org/officeDocument/2006/relationships/hyperlink" Target="http://www.miningweekly.com/topic/gross-domestic-product" TargetMode="External"/><Relationship Id="rId37" Type="http://schemas.openxmlformats.org/officeDocument/2006/relationships/hyperlink" Target="http://www.miningweekly.com/topic/exploration" TargetMode="External"/><Relationship Id="rId40" Type="http://schemas.openxmlformats.org/officeDocument/2006/relationships/hyperlink" Target="http://www.miningweekly.com/topic/coal" TargetMode="External"/><Relationship Id="rId45" Type="http://schemas.openxmlformats.org/officeDocument/2006/relationships/hyperlink" Target="http://www.miningweekly.com/topic/exploration" TargetMode="External"/><Relationship Id="rId53" Type="http://schemas.openxmlformats.org/officeDocument/2006/relationships/hyperlink" Target="http://www.miningweekly.com/topic/manufacturing" TargetMode="External"/><Relationship Id="rId58" Type="http://schemas.openxmlformats.org/officeDocument/2006/relationships/hyperlink" Target="http://www.miningweekly.com/topic/gemstones" TargetMode="External"/><Relationship Id="rId66" Type="http://schemas.openxmlformats.org/officeDocument/2006/relationships/hyperlink" Target="http://www.miningweekly.com/topic/manufacturing" TargetMode="External"/><Relationship Id="rId74" Type="http://schemas.openxmlformats.org/officeDocument/2006/relationships/hyperlink" Target="http://www.miningweekly.com/topic/building" TargetMode="External"/><Relationship Id="rId79" Type="http://schemas.openxmlformats.org/officeDocument/2006/relationships/hyperlink" Target="http://www.miningweekly.com/topic/roads" TargetMode="External"/><Relationship Id="rId87" Type="http://schemas.openxmlformats.org/officeDocument/2006/relationships/hyperlink" Target="http://www.miningweekly.com/topic/coal" TargetMode="External"/><Relationship Id="rId102" Type="http://schemas.openxmlformats.org/officeDocument/2006/relationships/hyperlink" Target="http://www.miningweekly.com/topic/copper" TargetMode="External"/><Relationship Id="rId110" Type="http://schemas.openxmlformats.org/officeDocument/2006/relationships/hyperlink" Target="http://www.miningweekly.com/topic/gold" TargetMode="External"/><Relationship Id="rId115" Type="http://schemas.openxmlformats.org/officeDocument/2006/relationships/fontTable" Target="fontTable.xml"/><Relationship Id="rId5" Type="http://schemas.openxmlformats.org/officeDocument/2006/relationships/hyperlink" Target="http://www.miningweekly.com/topic/zimbabwe" TargetMode="External"/><Relationship Id="rId61" Type="http://schemas.openxmlformats.org/officeDocument/2006/relationships/hyperlink" Target="http://www.miningweekly.com/topic/iron-ore-person" TargetMode="External"/><Relationship Id="rId82" Type="http://schemas.openxmlformats.org/officeDocument/2006/relationships/hyperlink" Target="http://www.miningweekly.com/topic/gold" TargetMode="External"/><Relationship Id="rId90" Type="http://schemas.openxmlformats.org/officeDocument/2006/relationships/hyperlink" Target="http://www.miningweekly.com/topic/gold" TargetMode="External"/><Relationship Id="rId95" Type="http://schemas.openxmlformats.org/officeDocument/2006/relationships/hyperlink" Target="http://www.miningweekly.com/topic/ferrochrome-producer" TargetMode="External"/><Relationship Id="rId19" Type="http://schemas.openxmlformats.org/officeDocument/2006/relationships/hyperlink" Target="http://www.miningweekly.com/topic/gold" TargetMode="External"/><Relationship Id="rId14" Type="http://schemas.openxmlformats.org/officeDocument/2006/relationships/hyperlink" Target="http://www.miningweekly.com/topic/great-dyke" TargetMode="External"/><Relationship Id="rId22" Type="http://schemas.openxmlformats.org/officeDocument/2006/relationships/hyperlink" Target="http://www.miningweekly.com/topic/coal" TargetMode="External"/><Relationship Id="rId27" Type="http://schemas.openxmlformats.org/officeDocument/2006/relationships/hyperlink" Target="http://www.miningweekly.com/topic/gold" TargetMode="External"/><Relationship Id="rId30" Type="http://schemas.openxmlformats.org/officeDocument/2006/relationships/hyperlink" Target="http://www.miningweekly.com/topic/zimbabwe" TargetMode="External"/><Relationship Id="rId35" Type="http://schemas.openxmlformats.org/officeDocument/2006/relationships/hyperlink" Target="http://www.miningweekly.com/topic/zimbabwe" TargetMode="External"/><Relationship Id="rId43" Type="http://schemas.openxmlformats.org/officeDocument/2006/relationships/hyperlink" Target="http://www.miningweekly.com/topic/coal" TargetMode="External"/><Relationship Id="rId48" Type="http://schemas.openxmlformats.org/officeDocument/2006/relationships/hyperlink" Target="http://www.miningweekly.com/topic/diamonds" TargetMode="External"/><Relationship Id="rId56" Type="http://schemas.openxmlformats.org/officeDocument/2006/relationships/hyperlink" Target="http://www.miningweekly.com/topic/jewellery-manufacturing-industries" TargetMode="External"/><Relationship Id="rId64" Type="http://schemas.openxmlformats.org/officeDocument/2006/relationships/hyperlink" Target="http://www.miningweekly.com/topic/electricity-generation" TargetMode="External"/><Relationship Id="rId69" Type="http://schemas.openxmlformats.org/officeDocument/2006/relationships/hyperlink" Target="http://www.miningweekly.com/topic/refining" TargetMode="External"/><Relationship Id="rId77" Type="http://schemas.openxmlformats.org/officeDocument/2006/relationships/hyperlink" Target="http://www.miningweekly.com/topic/asphalt" TargetMode="External"/><Relationship Id="rId100" Type="http://schemas.openxmlformats.org/officeDocument/2006/relationships/hyperlink" Target="http://www.miningweekly.com/topic/gold" TargetMode="External"/><Relationship Id="rId105" Type="http://schemas.openxmlformats.org/officeDocument/2006/relationships/hyperlink" Target="http://www.miningweekly.com/topic/gold" TargetMode="External"/><Relationship Id="rId113" Type="http://schemas.openxmlformats.org/officeDocument/2006/relationships/hyperlink" Target="http://www.miningweekly.com/topic/coal" TargetMode="External"/><Relationship Id="rId8" Type="http://schemas.openxmlformats.org/officeDocument/2006/relationships/hyperlink" Target="http://www.miningweekly.com/topic/zimbabwe" TargetMode="External"/><Relationship Id="rId51" Type="http://schemas.openxmlformats.org/officeDocument/2006/relationships/hyperlink" Target="http://www.miningweekly.com/topic/lithium-chemicals" TargetMode="External"/><Relationship Id="rId72" Type="http://schemas.openxmlformats.org/officeDocument/2006/relationships/hyperlink" Target="http://www.miningweekly.com/topic/mining" TargetMode="External"/><Relationship Id="rId80" Type="http://schemas.openxmlformats.org/officeDocument/2006/relationships/hyperlink" Target="http://www.miningweekly.com/topic/mining" TargetMode="External"/><Relationship Id="rId85" Type="http://schemas.openxmlformats.org/officeDocument/2006/relationships/hyperlink" Target="http://www.miningweekly.com/topic/mining" TargetMode="External"/><Relationship Id="rId93" Type="http://schemas.openxmlformats.org/officeDocument/2006/relationships/hyperlink" Target="http://www.miningweekly.com/topic/platinum" TargetMode="External"/><Relationship Id="rId98" Type="http://schemas.openxmlformats.org/officeDocument/2006/relationships/hyperlink" Target="http://www.miningweekly.com/topic/gol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miningweekly.com/topic/zimbabwe" TargetMode="External"/><Relationship Id="rId17" Type="http://schemas.openxmlformats.org/officeDocument/2006/relationships/hyperlink" Target="http://www.miningweekly.com/topic/diamonds" TargetMode="External"/><Relationship Id="rId25" Type="http://schemas.openxmlformats.org/officeDocument/2006/relationships/hyperlink" Target="http://www.miningweekly.com/topic/diamonds" TargetMode="External"/><Relationship Id="rId33" Type="http://schemas.openxmlformats.org/officeDocument/2006/relationships/hyperlink" Target="http://www.miningweekly.com/topic/zimbabwe" TargetMode="External"/><Relationship Id="rId38" Type="http://schemas.openxmlformats.org/officeDocument/2006/relationships/hyperlink" Target="http://www.miningweekly.com/topic/mining" TargetMode="External"/><Relationship Id="rId46" Type="http://schemas.openxmlformats.org/officeDocument/2006/relationships/hyperlink" Target="http://www.miningweekly.com/topic/gold" TargetMode="External"/><Relationship Id="rId59" Type="http://schemas.openxmlformats.org/officeDocument/2006/relationships/hyperlink" Target="http://www.miningweekly.com/topic/steel" TargetMode="External"/><Relationship Id="rId67" Type="http://schemas.openxmlformats.org/officeDocument/2006/relationships/hyperlink" Target="http://www.miningweekly.com/topic/coal" TargetMode="External"/><Relationship Id="rId103" Type="http://schemas.openxmlformats.org/officeDocument/2006/relationships/hyperlink" Target="http://www.miningweekly.com/topic/coal" TargetMode="External"/><Relationship Id="rId108" Type="http://schemas.openxmlformats.org/officeDocument/2006/relationships/hyperlink" Target="http://www.miningweekly.com/topic/coal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://www.miningweekly.com/topic/copper" TargetMode="External"/><Relationship Id="rId41" Type="http://schemas.openxmlformats.org/officeDocument/2006/relationships/hyperlink" Target="http://www.miningweekly.com/topic/exploration" TargetMode="External"/><Relationship Id="rId54" Type="http://schemas.openxmlformats.org/officeDocument/2006/relationships/hyperlink" Target="http://www.miningweekly.com/topic/construction" TargetMode="External"/><Relationship Id="rId62" Type="http://schemas.openxmlformats.org/officeDocument/2006/relationships/hyperlink" Target="http://www.miningweekly.com/topic/coal" TargetMode="External"/><Relationship Id="rId70" Type="http://schemas.openxmlformats.org/officeDocument/2006/relationships/hyperlink" Target="http://www.miningweekly.com/topic/chrome-ore-processing" TargetMode="External"/><Relationship Id="rId75" Type="http://schemas.openxmlformats.org/officeDocument/2006/relationships/hyperlink" Target="http://www.miningweekly.com/topic/maintenance" TargetMode="External"/><Relationship Id="rId83" Type="http://schemas.openxmlformats.org/officeDocument/2006/relationships/hyperlink" Target="http://www.miningweekly.com/topic/diamond-mining" TargetMode="External"/><Relationship Id="rId88" Type="http://schemas.openxmlformats.org/officeDocument/2006/relationships/hyperlink" Target="http://www.miningweekly.com/topic/iron-ore-person" TargetMode="External"/><Relationship Id="rId91" Type="http://schemas.openxmlformats.org/officeDocument/2006/relationships/hyperlink" Target="http://www.miningweekly.com/topic/coal" TargetMode="External"/><Relationship Id="rId96" Type="http://schemas.openxmlformats.org/officeDocument/2006/relationships/hyperlink" Target="http://www.miningweekly.com/topic/zimbabwe-alloys" TargetMode="External"/><Relationship Id="rId111" Type="http://schemas.openxmlformats.org/officeDocument/2006/relationships/hyperlink" Target="http://www.miningweekly.com/topic/methane-ga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iningweekly.com/topic/sustainable" TargetMode="External"/><Relationship Id="rId15" Type="http://schemas.openxmlformats.org/officeDocument/2006/relationships/hyperlink" Target="http://www.miningweekly.com/topic/platinum" TargetMode="External"/><Relationship Id="rId23" Type="http://schemas.openxmlformats.org/officeDocument/2006/relationships/hyperlink" Target="http://www.miningweekly.com/topic/gold" TargetMode="External"/><Relationship Id="rId28" Type="http://schemas.openxmlformats.org/officeDocument/2006/relationships/hyperlink" Target="http://www.miningweekly.com/topic/diamonds" TargetMode="External"/><Relationship Id="rId36" Type="http://schemas.openxmlformats.org/officeDocument/2006/relationships/hyperlink" Target="http://www.miningweekly.com/topic/resources" TargetMode="External"/><Relationship Id="rId49" Type="http://schemas.openxmlformats.org/officeDocument/2006/relationships/hyperlink" Target="http://www.miningweekly.com/topic/gold" TargetMode="External"/><Relationship Id="rId57" Type="http://schemas.openxmlformats.org/officeDocument/2006/relationships/hyperlink" Target="http://www.miningweekly.com/topic/diamonds" TargetMode="External"/><Relationship Id="rId106" Type="http://schemas.openxmlformats.org/officeDocument/2006/relationships/hyperlink" Target="http://www.miningweekly.com/topic/platinum" TargetMode="External"/><Relationship Id="rId114" Type="http://schemas.openxmlformats.org/officeDocument/2006/relationships/hyperlink" Target="http://www.miningweekly.com/topic/gold" TargetMode="External"/><Relationship Id="rId10" Type="http://schemas.openxmlformats.org/officeDocument/2006/relationships/hyperlink" Target="http://www.miningweekly.com/topic/business" TargetMode="External"/><Relationship Id="rId31" Type="http://schemas.openxmlformats.org/officeDocument/2006/relationships/hyperlink" Target="http://www.miningweekly.com/topic/export" TargetMode="External"/><Relationship Id="rId44" Type="http://schemas.openxmlformats.org/officeDocument/2006/relationships/hyperlink" Target="http://www.miningweekly.com/topic/exploration" TargetMode="External"/><Relationship Id="rId52" Type="http://schemas.openxmlformats.org/officeDocument/2006/relationships/hyperlink" Target="http://www.miningweekly.com/topic/gold" TargetMode="External"/><Relationship Id="rId60" Type="http://schemas.openxmlformats.org/officeDocument/2006/relationships/hyperlink" Target="http://www.miningweekly.com/topic/manufacturing" TargetMode="External"/><Relationship Id="rId65" Type="http://schemas.openxmlformats.org/officeDocument/2006/relationships/hyperlink" Target="http://www.miningweekly.com/topic/export" TargetMode="External"/><Relationship Id="rId73" Type="http://schemas.openxmlformats.org/officeDocument/2006/relationships/hyperlink" Target="http://www.miningweekly.com/topic/road" TargetMode="External"/><Relationship Id="rId78" Type="http://schemas.openxmlformats.org/officeDocument/2006/relationships/hyperlink" Target="http://www.miningweekly.com/topic/manufacturing" TargetMode="External"/><Relationship Id="rId81" Type="http://schemas.openxmlformats.org/officeDocument/2006/relationships/hyperlink" Target="http://www.miningweekly.com/topic/manufacturing" TargetMode="External"/><Relationship Id="rId86" Type="http://schemas.openxmlformats.org/officeDocument/2006/relationships/hyperlink" Target="http://www.miningweekly.com/topic/lithium-producer" TargetMode="External"/><Relationship Id="rId94" Type="http://schemas.openxmlformats.org/officeDocument/2006/relationships/hyperlink" Target="http://www.miningweekly.com/topic/zimbabwe-iron-steel-company" TargetMode="External"/><Relationship Id="rId99" Type="http://schemas.openxmlformats.org/officeDocument/2006/relationships/hyperlink" Target="http://www.miningweekly.com/topic/exploration" TargetMode="External"/><Relationship Id="rId101" Type="http://schemas.openxmlformats.org/officeDocument/2006/relationships/hyperlink" Target="http://www.miningweekly.com/topic/platinum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miningweekly.com/topic/zimbabwe" TargetMode="External"/><Relationship Id="rId13" Type="http://schemas.openxmlformats.org/officeDocument/2006/relationships/hyperlink" Target="http://www.miningweekly.com/topic/great-dyke" TargetMode="External"/><Relationship Id="rId18" Type="http://schemas.openxmlformats.org/officeDocument/2006/relationships/hyperlink" Target="http://www.miningweekly.com/topic/platinum" TargetMode="External"/><Relationship Id="rId39" Type="http://schemas.openxmlformats.org/officeDocument/2006/relationships/hyperlink" Target="http://www.miningweekly.com/topic/zimbabwe" TargetMode="External"/><Relationship Id="rId109" Type="http://schemas.openxmlformats.org/officeDocument/2006/relationships/hyperlink" Target="http://www.miningweekly.com/topic/mining" TargetMode="External"/><Relationship Id="rId34" Type="http://schemas.openxmlformats.org/officeDocument/2006/relationships/hyperlink" Target="http://www.miningweekly.com/topic/export" TargetMode="External"/><Relationship Id="rId50" Type="http://schemas.openxmlformats.org/officeDocument/2006/relationships/hyperlink" Target="http://www.miningweekly.com/topic/operations" TargetMode="External"/><Relationship Id="rId55" Type="http://schemas.openxmlformats.org/officeDocument/2006/relationships/hyperlink" Target="http://www.miningweekly.com/topic/cutting" TargetMode="External"/><Relationship Id="rId76" Type="http://schemas.openxmlformats.org/officeDocument/2006/relationships/hyperlink" Target="http://www.miningweekly.com/topic/mining" TargetMode="External"/><Relationship Id="rId97" Type="http://schemas.openxmlformats.org/officeDocument/2006/relationships/hyperlink" Target="http://www.miningweekly.com/topic/gold" TargetMode="External"/><Relationship Id="rId104" Type="http://schemas.openxmlformats.org/officeDocument/2006/relationships/hyperlink" Target="http://www.miningweekly.com/topic/mining" TargetMode="External"/><Relationship Id="rId7" Type="http://schemas.openxmlformats.org/officeDocument/2006/relationships/hyperlink" Target="http://www.miningweekly.com/topic/mining" TargetMode="External"/><Relationship Id="rId71" Type="http://schemas.openxmlformats.org/officeDocument/2006/relationships/hyperlink" Target="http://www.miningweekly.com/topic/harare" TargetMode="External"/><Relationship Id="rId92" Type="http://schemas.openxmlformats.org/officeDocument/2006/relationships/hyperlink" Target="http://www.miningweekly.com/topic/diamonds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miningweekly.com/topic/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2058</Words>
  <Characters>11731</Characters>
  <Application>Microsoft Office Word</Application>
  <DocSecurity>0</DocSecurity>
  <Lines>97</Lines>
  <Paragraphs>27</Paragraphs>
  <ScaleCrop>false</ScaleCrop>
  <Company/>
  <LinksUpToDate>false</LinksUpToDate>
  <CharactersWithSpaces>13762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Tekeshe</dc:creator>
  <cp:keywords/>
  <dc:description/>
  <cp:lastModifiedBy>David Tekeshe</cp:lastModifiedBy>
  <cp:revision>1</cp:revision>
  <dcterms:created xsi:type="dcterms:W3CDTF">2018-12-08T04:07:00Z</dcterms:created>
  <dcterms:modified xsi:type="dcterms:W3CDTF">2018-12-08T04:11:00Z</dcterms:modified>
</cp:coreProperties>
</file>